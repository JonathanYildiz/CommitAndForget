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A5AD6" w14:textId="6155F2B8" w:rsidR="009B6E29" w:rsidRDefault="001842D6" w:rsidP="002105D6">
      <w:pPr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sz w:val="36"/>
          <w:szCs w:val="22"/>
        </w:rPr>
        <w:t>Projektauftrag</w:t>
      </w:r>
      <w:r w:rsidR="002105D6">
        <w:rPr>
          <w:rFonts w:ascii="Arial" w:hAnsi="Arial" w:cs="Arial"/>
          <w:b/>
          <w:sz w:val="36"/>
          <w:szCs w:val="22"/>
        </w:rPr>
        <w:t xml:space="preserve">: </w:t>
      </w:r>
      <w:r w:rsidR="00F72F02" w:rsidRPr="00F72F02">
        <w:rPr>
          <w:rFonts w:ascii="Arial" w:hAnsi="Arial" w:cs="Arial"/>
          <w:b/>
          <w:sz w:val="36"/>
          <w:szCs w:val="22"/>
        </w:rPr>
        <w:t>MacAPPLE</w:t>
      </w:r>
    </w:p>
    <w:p w14:paraId="655B9AF5" w14:textId="77777777" w:rsidR="00D25A8C" w:rsidRPr="002105D6" w:rsidRDefault="00D25A8C">
      <w:pPr>
        <w:rPr>
          <w:rFonts w:ascii="Arial" w:hAnsi="Arial" w:cs="Arial"/>
        </w:rPr>
      </w:pPr>
    </w:p>
    <w:tbl>
      <w:tblPr>
        <w:tblStyle w:val="a3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946"/>
      </w:tblGrid>
      <w:tr w:rsidR="00D25A8C" w:rsidRPr="00D25A8C" w14:paraId="4E73C06A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946" w:type="dxa"/>
          </w:tcPr>
          <w:p w14:paraId="75A4CDB0" w14:textId="613FF217" w:rsidR="00D25A8C" w:rsidRPr="00D25A8C" w:rsidRDefault="00F72F0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MacAPPLE</w:t>
            </w:r>
          </w:p>
        </w:tc>
      </w:tr>
      <w:tr w:rsidR="00D25A8C" w:rsidRPr="00D25A8C" w14:paraId="36A7A048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946" w:type="dxa"/>
          </w:tcPr>
          <w:p w14:paraId="0533FE18" w14:textId="36F73728" w:rsidR="00D25A8C" w:rsidRPr="00D25A8C" w:rsidRDefault="00F72F0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2025</w:t>
            </w:r>
            <w:r w:rsidR="00D25A8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CF</w:t>
            </w:r>
          </w:p>
        </w:tc>
      </w:tr>
      <w:tr w:rsidR="000C4CE2" w:rsidRPr="00D25A8C" w14:paraId="14EB0CB3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57BCC186" w14:textId="7FA179CF" w:rsidR="000C4CE2" w:rsidRPr="000C4CE2" w:rsidRDefault="001842D6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Projektauftrag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946" w:type="dxa"/>
          </w:tcPr>
          <w:p w14:paraId="40F027B4" w14:textId="23CFEF3C" w:rsidR="00D25A8C" w:rsidRPr="00D25A8C" w:rsidRDefault="00F72F0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72F02">
              <w:rPr>
                <w:rFonts w:ascii="Arial" w:hAnsi="Arial" w:cs="Arial"/>
                <w:sz w:val="22"/>
                <w:szCs w:val="22"/>
              </w:rPr>
              <w:t>Der Fastfood-Bereich der Firma verfügt über kein digitales Bestellsystem. Bestellungen erfolgen telefonisch, und Kundeninformationen sowie Statistiken werden manuell erfasst und ausgewertet. Ein modernes System zur Automatisierung und Optimierung dieser Prozesse fehlt.</w:t>
            </w:r>
          </w:p>
        </w:tc>
      </w:tr>
      <w:tr w:rsidR="00D25A8C" w:rsidRPr="00D25A8C" w14:paraId="295A3C85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946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27D42C8F" w14:textId="0E5FFF99" w:rsidR="00645E5C" w:rsidRPr="00645E5C" w:rsidRDefault="00645E5C" w:rsidP="00645E5C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45E5C">
              <w:rPr>
                <w:rFonts w:ascii="Arial" w:hAnsi="Arial" w:cs="Arial"/>
                <w:sz w:val="22"/>
                <w:szCs w:val="22"/>
              </w:rPr>
              <w:t xml:space="preserve">Bestellsystem: </w:t>
            </w:r>
            <w:r>
              <w:rPr>
                <w:rFonts w:ascii="Arial" w:hAnsi="Arial" w:cs="Arial"/>
                <w:sz w:val="22"/>
                <w:szCs w:val="22"/>
              </w:rPr>
              <w:t>Menüs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und </w:t>
            </w:r>
            <w:r w:rsidRPr="00645E5C">
              <w:rPr>
                <w:rFonts w:ascii="Arial" w:hAnsi="Arial" w:cs="Arial"/>
                <w:sz w:val="22"/>
                <w:szCs w:val="22"/>
              </w:rPr>
              <w:t>Produkte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45E5C">
              <w:rPr>
                <w:rFonts w:ascii="Arial" w:hAnsi="Arial" w:cs="Arial"/>
                <w:sz w:val="22"/>
                <w:szCs w:val="22"/>
              </w:rPr>
              <w:t>mit Zutaten, Ener</w:t>
            </w:r>
            <w:r w:rsidR="00D924BD">
              <w:rPr>
                <w:rFonts w:ascii="Arial" w:hAnsi="Arial" w:cs="Arial"/>
                <w:sz w:val="22"/>
                <w:szCs w:val="22"/>
              </w:rPr>
              <w:t>giegehalt und Preisen bestellen</w:t>
            </w:r>
          </w:p>
          <w:p w14:paraId="11BE23F2" w14:textId="6B93352D" w:rsidR="00645E5C" w:rsidRPr="00645E5C" w:rsidRDefault="00645E5C" w:rsidP="00645E5C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45E5C">
              <w:rPr>
                <w:rFonts w:ascii="Arial" w:hAnsi="Arial" w:cs="Arial"/>
                <w:sz w:val="22"/>
                <w:szCs w:val="22"/>
              </w:rPr>
              <w:t>Funny-Dinner-Contest: Bilder für den Wettbewerb hochladen</w:t>
            </w:r>
            <w:r>
              <w:rPr>
                <w:rFonts w:ascii="Arial" w:hAnsi="Arial" w:cs="Arial"/>
                <w:sz w:val="22"/>
                <w:szCs w:val="22"/>
              </w:rPr>
              <w:t xml:space="preserve"> und Rating für jedes Bild abgeben</w:t>
            </w:r>
          </w:p>
          <w:p w14:paraId="4675C505" w14:textId="634DA9D0" w:rsidR="00645E5C" w:rsidRPr="00645E5C" w:rsidRDefault="00645E5C" w:rsidP="00645E5C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45E5C">
              <w:rPr>
                <w:rFonts w:ascii="Arial" w:hAnsi="Arial" w:cs="Arial"/>
                <w:sz w:val="22"/>
                <w:szCs w:val="22"/>
              </w:rPr>
              <w:t>Kundenverwaltung: Profil</w:t>
            </w:r>
            <w:r w:rsidR="00D924BD">
              <w:rPr>
                <w:rFonts w:ascii="Arial" w:hAnsi="Arial" w:cs="Arial"/>
                <w:sz w:val="22"/>
                <w:szCs w:val="22"/>
              </w:rPr>
              <w:t>e und Bestellhistorie verwalten</w:t>
            </w:r>
          </w:p>
          <w:p w14:paraId="2F141CF2" w14:textId="7875CE0D" w:rsidR="00645E5C" w:rsidRPr="00645E5C" w:rsidRDefault="00645E5C" w:rsidP="00645E5C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45E5C">
              <w:rPr>
                <w:rFonts w:ascii="Arial" w:hAnsi="Arial" w:cs="Arial"/>
                <w:sz w:val="22"/>
                <w:szCs w:val="22"/>
              </w:rPr>
              <w:t>Admin-Panel:</w:t>
            </w:r>
            <w:r w:rsidR="00D924BD">
              <w:rPr>
                <w:rFonts w:ascii="Arial" w:hAnsi="Arial" w:cs="Arial"/>
                <w:sz w:val="22"/>
                <w:szCs w:val="22"/>
              </w:rPr>
              <w:t xml:space="preserve"> Bilder prüfen und freischalten</w:t>
            </w:r>
          </w:p>
          <w:p w14:paraId="21EA01F8" w14:textId="4708FC4C" w:rsidR="00D25A8C" w:rsidRPr="00D25A8C" w:rsidRDefault="00645E5C" w:rsidP="00645E5C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45E5C">
              <w:rPr>
                <w:rFonts w:ascii="Arial" w:hAnsi="Arial" w:cs="Arial"/>
                <w:sz w:val="22"/>
                <w:szCs w:val="22"/>
              </w:rPr>
              <w:t xml:space="preserve">Registrierung: Kunden können sich selbst </w:t>
            </w:r>
            <w:r>
              <w:rPr>
                <w:rFonts w:ascii="Arial" w:hAnsi="Arial" w:cs="Arial"/>
                <w:sz w:val="22"/>
                <w:szCs w:val="22"/>
              </w:rPr>
              <w:t xml:space="preserve">registrieren und </w:t>
            </w:r>
            <w:r w:rsidRPr="00645E5C">
              <w:rPr>
                <w:rFonts w:ascii="Arial" w:hAnsi="Arial" w:cs="Arial"/>
                <w:sz w:val="22"/>
                <w:szCs w:val="22"/>
              </w:rPr>
              <w:t>anmelden</w:t>
            </w:r>
          </w:p>
        </w:tc>
      </w:tr>
      <w:tr w:rsidR="00D25A8C" w:rsidRPr="00D25A8C" w14:paraId="16C895BA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946" w:type="dxa"/>
          </w:tcPr>
          <w:p w14:paraId="1C10DD5F" w14:textId="77777777" w:rsidR="00D924BD" w:rsidRPr="00D924BD" w:rsidRDefault="00D924BD" w:rsidP="00D924B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Das Projekt umfasst die App-Entwicklung, jedoch nicht:</w:t>
            </w:r>
          </w:p>
          <w:p w14:paraId="4E095935" w14:textId="0510A786" w:rsidR="00D924BD" w:rsidRPr="00D924BD" w:rsidRDefault="00D924BD" w:rsidP="00D924BD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und</w:t>
            </w:r>
            <w:r w:rsidRPr="00D924BD">
              <w:rPr>
                <w:rFonts w:ascii="Arial" w:hAnsi="Arial" w:cs="Arial"/>
                <w:sz w:val="22"/>
                <w:szCs w:val="22"/>
              </w:rPr>
              <w:t xml:space="preserve"> Infrastruktur (Server, Geräte)</w:t>
            </w:r>
          </w:p>
          <w:p w14:paraId="57B01BF9" w14:textId="68C55690" w:rsidR="00D924BD" w:rsidRPr="00D924BD" w:rsidRDefault="00D924BD" w:rsidP="00D924BD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Marketing und</w:t>
            </w:r>
            <w:r w:rsidRPr="00D924BD">
              <w:rPr>
                <w:rFonts w:ascii="Arial" w:hAnsi="Arial" w:cs="Arial"/>
                <w:sz w:val="22"/>
                <w:szCs w:val="22"/>
              </w:rPr>
              <w:t xml:space="preserve"> Werbung</w:t>
            </w:r>
          </w:p>
          <w:p w14:paraId="1A2DF182" w14:textId="40BCA8A6" w:rsidR="00D924BD" w:rsidRPr="00D924BD" w:rsidRDefault="00D924BD" w:rsidP="00D924BD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Logistik und</w:t>
            </w:r>
            <w:r w:rsidRPr="00D924BD">
              <w:rPr>
                <w:rFonts w:ascii="Arial" w:hAnsi="Arial" w:cs="Arial"/>
                <w:sz w:val="22"/>
                <w:szCs w:val="22"/>
              </w:rPr>
              <w:t xml:space="preserve"> Lieferung</w:t>
            </w:r>
          </w:p>
          <w:p w14:paraId="6F96B7BB" w14:textId="77777777" w:rsidR="00D924BD" w:rsidRPr="00D924BD" w:rsidRDefault="00D924BD" w:rsidP="00D924BD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Eigene Bezahlsysteme</w:t>
            </w:r>
          </w:p>
          <w:p w14:paraId="041360EC" w14:textId="77777777" w:rsidR="00D924BD" w:rsidRPr="00D924BD" w:rsidRDefault="00D924BD" w:rsidP="00D924BD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Komplette Barrierefreiheit</w:t>
            </w:r>
          </w:p>
          <w:p w14:paraId="2AFF14AA" w14:textId="765E12D4" w:rsidR="00D25A8C" w:rsidRPr="00D924BD" w:rsidRDefault="00D924BD" w:rsidP="00D924BD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Zusätzliche Sicherheitszertifizierungen</w:t>
            </w:r>
          </w:p>
        </w:tc>
      </w:tr>
      <w:tr w:rsidR="00D25A8C" w:rsidRPr="00D25A8C" w14:paraId="4B2EE485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946" w:type="dxa"/>
          </w:tcPr>
          <w:p w14:paraId="226774D1" w14:textId="4A8E0D36" w:rsidR="00D924BD" w:rsidRPr="00D924BD" w:rsidRDefault="00D924BD" w:rsidP="00D924B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KW 1:</w:t>
            </w:r>
            <w:r>
              <w:rPr>
                <w:rFonts w:ascii="Arial" w:hAnsi="Arial" w:cs="Arial"/>
                <w:sz w:val="22"/>
                <w:szCs w:val="22"/>
              </w:rPr>
              <w:t xml:space="preserve"> Projektstart </w:t>
            </w:r>
            <w:r w:rsidRPr="00D924BD">
              <w:rPr>
                <w:rFonts w:ascii="Arial" w:hAnsi="Arial" w:cs="Arial"/>
                <w:sz w:val="22"/>
                <w:szCs w:val="22"/>
              </w:rPr>
              <w:t>und</w:t>
            </w:r>
            <w:r w:rsidRPr="00D924BD">
              <w:rPr>
                <w:rFonts w:ascii="Arial" w:hAnsi="Arial" w:cs="Arial"/>
                <w:sz w:val="22"/>
                <w:szCs w:val="22"/>
              </w:rPr>
              <w:t xml:space="preserve"> Entwicklung der Kernfunktionen</w:t>
            </w:r>
          </w:p>
          <w:p w14:paraId="75F94DAA" w14:textId="13028684" w:rsidR="00D924BD" w:rsidRPr="00D924BD" w:rsidRDefault="00D924BD" w:rsidP="00D924BD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Kickoff-Meeting </w:t>
            </w:r>
            <w:r>
              <w:rPr>
                <w:rFonts w:ascii="Arial" w:hAnsi="Arial" w:cs="Arial"/>
                <w:sz w:val="22"/>
                <w:szCs w:val="22"/>
              </w:rPr>
              <w:t>und</w:t>
            </w:r>
            <w:r w:rsidRPr="00D924BD">
              <w:rPr>
                <w:rFonts w:ascii="Arial" w:hAnsi="Arial" w:cs="Arial"/>
                <w:sz w:val="22"/>
                <w:szCs w:val="22"/>
              </w:rPr>
              <w:t xml:space="preserve"> Anforderungsanalyse</w:t>
            </w:r>
          </w:p>
          <w:p w14:paraId="7825677E" w14:textId="09827A80" w:rsidR="00D924BD" w:rsidRPr="00D924BD" w:rsidRDefault="00880BC6" w:rsidP="00D924BD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UI</w:t>
            </w:r>
            <w:r w:rsidR="00D924BD" w:rsidRPr="00D924BD">
              <w:rPr>
                <w:rFonts w:ascii="Arial" w:hAnsi="Arial" w:cs="Arial"/>
                <w:sz w:val="22"/>
                <w:szCs w:val="22"/>
              </w:rPr>
              <w:t>-Design erstellen</w:t>
            </w:r>
          </w:p>
          <w:p w14:paraId="4E004CFA" w14:textId="77777777" w:rsidR="00D924BD" w:rsidRPr="00D924BD" w:rsidRDefault="00D924BD" w:rsidP="00D924BD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Implementierung des Bestellsystems</w:t>
            </w:r>
          </w:p>
          <w:p w14:paraId="737A57F2" w14:textId="08E8BC8E" w:rsidR="00D924BD" w:rsidRPr="00D924BD" w:rsidRDefault="00D924BD" w:rsidP="00D924BD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Kundenverwaltung </w:t>
            </w:r>
            <w:r>
              <w:rPr>
                <w:rFonts w:ascii="Arial" w:hAnsi="Arial" w:cs="Arial"/>
                <w:sz w:val="22"/>
                <w:szCs w:val="22"/>
              </w:rPr>
              <w:t>und</w:t>
            </w:r>
            <w:r w:rsidRPr="00D924BD">
              <w:rPr>
                <w:rFonts w:ascii="Arial" w:hAnsi="Arial" w:cs="Arial"/>
                <w:sz w:val="22"/>
                <w:szCs w:val="22"/>
              </w:rPr>
              <w:t xml:space="preserve"> Registrierung</w:t>
            </w:r>
          </w:p>
          <w:p w14:paraId="30A67686" w14:textId="772B5E01" w:rsidR="00D924BD" w:rsidRPr="00D924BD" w:rsidRDefault="00D924BD" w:rsidP="00D924B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KW 2: Backend-Integration </w:t>
            </w:r>
            <w:r>
              <w:rPr>
                <w:rFonts w:ascii="Arial" w:hAnsi="Arial" w:cs="Arial"/>
                <w:sz w:val="22"/>
                <w:szCs w:val="22"/>
              </w:rPr>
              <w:t>und</w:t>
            </w:r>
            <w:r w:rsidRPr="00D924BD">
              <w:rPr>
                <w:rFonts w:ascii="Arial" w:hAnsi="Arial" w:cs="Arial"/>
                <w:sz w:val="22"/>
                <w:szCs w:val="22"/>
              </w:rPr>
              <w:t xml:space="preserve"> Testing</w:t>
            </w:r>
          </w:p>
          <w:p w14:paraId="7D1DCCBD" w14:textId="77777777" w:rsidR="00D924BD" w:rsidRPr="00D924BD" w:rsidRDefault="00D924BD" w:rsidP="00D924B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Anbindung der MySQL-Datenbank</w:t>
            </w:r>
          </w:p>
          <w:p w14:paraId="7B447B99" w14:textId="77777777" w:rsidR="00D924BD" w:rsidRPr="00D924BD" w:rsidRDefault="00D924BD" w:rsidP="00D924B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Integration von Zahlungs- und Authentifizierungssystemen</w:t>
            </w:r>
          </w:p>
          <w:p w14:paraId="0D46900D" w14:textId="1FAD7B6B" w:rsidR="00D924BD" w:rsidRPr="00D924BD" w:rsidRDefault="00D924BD" w:rsidP="00D924BD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 xml:space="preserve">Funktionstests </w:t>
            </w:r>
            <w:r w:rsidRPr="00D924BD">
              <w:rPr>
                <w:rFonts w:ascii="Arial" w:hAnsi="Arial" w:cs="Arial"/>
                <w:sz w:val="22"/>
                <w:szCs w:val="22"/>
              </w:rPr>
              <w:t>und Fehlerbehebung</w:t>
            </w:r>
          </w:p>
          <w:p w14:paraId="103D9A27" w14:textId="77DE501D" w:rsidR="00D924BD" w:rsidRPr="00D924BD" w:rsidRDefault="00D924BD" w:rsidP="00D924B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KW 3: Finalisierung </w:t>
            </w:r>
            <w:r>
              <w:rPr>
                <w:rFonts w:ascii="Arial" w:hAnsi="Arial" w:cs="Arial"/>
                <w:sz w:val="22"/>
                <w:szCs w:val="22"/>
              </w:rPr>
              <w:t>und</w:t>
            </w:r>
            <w:r w:rsidRPr="00D924BD">
              <w:rPr>
                <w:rFonts w:ascii="Arial" w:hAnsi="Arial" w:cs="Arial"/>
                <w:sz w:val="22"/>
                <w:szCs w:val="22"/>
              </w:rPr>
              <w:t xml:space="preserve"> Launch</w:t>
            </w:r>
          </w:p>
          <w:p w14:paraId="264F7AF3" w14:textId="31081FB1" w:rsidR="00D924BD" w:rsidRPr="00D924BD" w:rsidRDefault="00D924BD" w:rsidP="00D924BD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 xml:space="preserve">Sicherheits- </w:t>
            </w:r>
            <w:r w:rsidRPr="00D924BD">
              <w:rPr>
                <w:rFonts w:ascii="Arial" w:hAnsi="Arial" w:cs="Arial"/>
                <w:sz w:val="22"/>
                <w:szCs w:val="22"/>
              </w:rPr>
              <w:t>und Performance-Checks</w:t>
            </w:r>
          </w:p>
          <w:p w14:paraId="522C7945" w14:textId="77777777" w:rsidR="00D924BD" w:rsidRPr="00D924BD" w:rsidRDefault="00D924BD" w:rsidP="00D924BD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>Beta-Phase mit Testnutzern</w:t>
            </w:r>
          </w:p>
          <w:p w14:paraId="248631BD" w14:textId="5E8F0E67" w:rsidR="00D25A8C" w:rsidRPr="00D924BD" w:rsidRDefault="00D924BD" w:rsidP="00D924BD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24BD">
              <w:rPr>
                <w:rFonts w:ascii="Arial" w:hAnsi="Arial" w:cs="Arial"/>
                <w:sz w:val="22"/>
                <w:szCs w:val="22"/>
              </w:rPr>
              <w:t xml:space="preserve">Finaler Release </w:t>
            </w:r>
            <w:r w:rsidRPr="00D924BD">
              <w:rPr>
                <w:rFonts w:ascii="Arial" w:hAnsi="Arial" w:cs="Arial"/>
                <w:sz w:val="22"/>
                <w:szCs w:val="22"/>
              </w:rPr>
              <w:t>und Übergabe an den Betrieb</w:t>
            </w:r>
          </w:p>
        </w:tc>
      </w:tr>
      <w:tr w:rsidR="00D25A8C" w:rsidRPr="00D25A8C" w14:paraId="0A0C6254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946" w:type="dxa"/>
          </w:tcPr>
          <w:p w14:paraId="500A6A9D" w14:textId="0B7B7DFD" w:rsidR="00880BC6" w:rsidRDefault="00880BC6" w:rsidP="00880BC6">
            <w:pPr>
              <w:pStyle w:val="a5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0BC6">
              <w:rPr>
                <w:rStyle w:val="a6"/>
                <w:rFonts w:ascii="Arial" w:hAnsi="Arial" w:cs="Arial"/>
                <w:b w:val="0"/>
                <w:sz w:val="22"/>
                <w:szCs w:val="22"/>
              </w:rPr>
              <w:t>Analyse</w:t>
            </w:r>
            <w:r w:rsidRPr="00880BC6">
              <w:rPr>
                <w:rStyle w:val="a6"/>
                <w:rFonts w:ascii="Arial" w:hAnsi="Arial" w:cs="Arial"/>
                <w:sz w:val="22"/>
                <w:szCs w:val="22"/>
              </w:rPr>
              <w:t xml:space="preserve"> </w:t>
            </w:r>
            <w:r w:rsidRPr="00880BC6">
              <w:rPr>
                <w:rStyle w:val="a6"/>
                <w:rFonts w:ascii="Arial" w:hAnsi="Arial" w:cs="Arial"/>
                <w:b w:val="0"/>
                <w:sz w:val="22"/>
                <w:szCs w:val="22"/>
              </w:rPr>
              <w:t>&amp; Design</w:t>
            </w:r>
            <w:r w:rsidRPr="00880BC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0BC6">
              <w:rPr>
                <w:rFonts w:ascii="Arial" w:hAnsi="Arial" w:cs="Arial"/>
                <w:sz w:val="22"/>
                <w:szCs w:val="22"/>
              </w:rPr>
              <w:t>03.02.2025 – 07.02.2025</w:t>
            </w:r>
          </w:p>
          <w:p w14:paraId="7A1803F4" w14:textId="6AEF56C1" w:rsidR="00880BC6" w:rsidRDefault="00880BC6" w:rsidP="00880BC6">
            <w:pPr>
              <w:pStyle w:val="a5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80BC6">
              <w:rPr>
                <w:rStyle w:val="a6"/>
                <w:rFonts w:ascii="Arial" w:hAnsi="Arial" w:cs="Arial"/>
                <w:b w:val="0"/>
                <w:sz w:val="22"/>
                <w:szCs w:val="22"/>
              </w:rPr>
              <w:t>Entwicklung</w:t>
            </w:r>
            <w:r w:rsidRPr="00880BC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0BC6">
              <w:rPr>
                <w:rFonts w:ascii="Arial" w:hAnsi="Arial" w:cs="Arial"/>
                <w:sz w:val="22"/>
                <w:szCs w:val="22"/>
              </w:rPr>
              <w:t>10.02.2025 – 14.02.2025</w:t>
            </w:r>
          </w:p>
          <w:p w14:paraId="156620FE" w14:textId="34658865" w:rsidR="00D25A8C" w:rsidRPr="00880BC6" w:rsidRDefault="00880BC6" w:rsidP="00880BC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880BC6">
              <w:rPr>
                <w:rStyle w:val="a6"/>
                <w:rFonts w:ascii="Arial" w:hAnsi="Arial" w:cs="Arial"/>
                <w:b w:val="0"/>
                <w:sz w:val="22"/>
                <w:szCs w:val="22"/>
              </w:rPr>
              <w:t>Test &amp; Launch</w:t>
            </w:r>
            <w:r w:rsidRPr="00880BC6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80BC6">
              <w:rPr>
                <w:rFonts w:ascii="Arial" w:hAnsi="Arial" w:cs="Arial"/>
                <w:sz w:val="22"/>
                <w:szCs w:val="22"/>
              </w:rPr>
              <w:t>17.03.2025 – 21.03.2025</w:t>
            </w:r>
          </w:p>
        </w:tc>
      </w:tr>
      <w:tr w:rsidR="00427403" w:rsidRPr="00D25A8C" w14:paraId="2EEF3A80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946" w:type="dxa"/>
          </w:tcPr>
          <w:p w14:paraId="6261B912" w14:textId="77777777" w:rsidR="00BB5AE2" w:rsidRDefault="00BB5AE2" w:rsidP="00BB5AE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Einzelkosten: Personalkosten, Lizenzen und Ausstattung </w:t>
            </w:r>
          </w:p>
          <w:p w14:paraId="5A05C892" w14:textId="77777777" w:rsidR="00BB5AE2" w:rsidRDefault="00BB5AE2" w:rsidP="00BB5AE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Gemeinkosten: Büromiete, Wasser, Strom, Internet</w:t>
            </w:r>
          </w:p>
          <w:p w14:paraId="5C39C2B3" w14:textId="0F06E416" w:rsidR="00427403" w:rsidRPr="00D25A8C" w:rsidRDefault="00DF3D77" w:rsidP="00BB5AE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F3D77">
              <w:rPr>
                <w:rFonts w:ascii="Arial" w:hAnsi="Arial" w:cs="Arial"/>
                <w:sz w:val="22"/>
                <w:szCs w:val="22"/>
              </w:rPr>
              <w:t>Eingeplante Kosten</w:t>
            </w:r>
            <w:r w:rsidR="00C211F7">
              <w:rPr>
                <w:rFonts w:ascii="Arial" w:hAnsi="Arial" w:cs="Arial"/>
                <w:sz w:val="22"/>
                <w:szCs w:val="22"/>
              </w:rPr>
              <w:t xml:space="preserve">: 20.000,- </w:t>
            </w:r>
            <w:r w:rsidR="00BB5AE2" w:rsidRPr="00ED3E81">
              <w:rPr>
                <w:rFonts w:ascii="Arial" w:hAnsi="Arial" w:cs="Arial"/>
                <w:color w:val="0D0D0D"/>
                <w:shd w:val="clear" w:color="auto" w:fill="FFFFFF"/>
                <w:lang w:val="de-DE"/>
              </w:rPr>
              <w:t>€</w:t>
            </w:r>
          </w:p>
        </w:tc>
      </w:tr>
      <w:tr w:rsidR="00427403" w:rsidRPr="00D25A8C" w14:paraId="684A830F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946" w:type="dxa"/>
          </w:tcPr>
          <w:p w14:paraId="7EF70F27" w14:textId="77777777" w:rsidR="00C211F7" w:rsidRPr="00C211F7" w:rsidRDefault="00C211F7" w:rsidP="00C211F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211F7">
              <w:rPr>
                <w:rFonts w:ascii="Arial" w:hAnsi="Arial" w:cs="Arial"/>
                <w:sz w:val="22"/>
                <w:szCs w:val="22"/>
              </w:rPr>
              <w:t>Teamgröße: 3 Entwickler</w:t>
            </w:r>
          </w:p>
          <w:p w14:paraId="670D393C" w14:textId="77777777" w:rsidR="00C211F7" w:rsidRPr="00C211F7" w:rsidRDefault="00C211F7" w:rsidP="00C211F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211F7">
              <w:rPr>
                <w:rFonts w:ascii="Arial" w:hAnsi="Arial" w:cs="Arial"/>
                <w:sz w:val="22"/>
                <w:szCs w:val="22"/>
              </w:rPr>
              <w:t>Gesamtpersonentage: 15 PT</w:t>
            </w:r>
          </w:p>
          <w:p w14:paraId="0159AC8F" w14:textId="77777777" w:rsidR="00C211F7" w:rsidRPr="00C211F7" w:rsidRDefault="00C211F7" w:rsidP="00C211F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211F7">
              <w:rPr>
                <w:rFonts w:ascii="Arial" w:hAnsi="Arial" w:cs="Arial"/>
                <w:sz w:val="22"/>
                <w:szCs w:val="22"/>
              </w:rPr>
              <w:lastRenderedPageBreak/>
              <w:t>Arbeitsstunden pro Entwickler: 75 Stunden</w:t>
            </w:r>
          </w:p>
          <w:p w14:paraId="0D846F28" w14:textId="77777777" w:rsidR="00427403" w:rsidRDefault="00C211F7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211F7">
              <w:rPr>
                <w:rFonts w:ascii="Arial" w:hAnsi="Arial" w:cs="Arial"/>
                <w:sz w:val="22"/>
                <w:szCs w:val="22"/>
              </w:rPr>
              <w:t>Gesamte Arbeitsze</w:t>
            </w:r>
            <w:r>
              <w:rPr>
                <w:rFonts w:ascii="Arial" w:hAnsi="Arial" w:cs="Arial"/>
                <w:sz w:val="22"/>
                <w:szCs w:val="22"/>
              </w:rPr>
              <w:t xml:space="preserve">it: </w:t>
            </w:r>
            <w:r w:rsidRPr="00C211F7">
              <w:rPr>
                <w:rFonts w:ascii="Arial" w:hAnsi="Arial" w:cs="Arial"/>
                <w:sz w:val="22"/>
                <w:szCs w:val="22"/>
              </w:rPr>
              <w:t>225 Stunden</w:t>
            </w:r>
          </w:p>
          <w:p w14:paraId="70FE5688" w14:textId="33602F2C" w:rsidR="00DF3D77" w:rsidRPr="00D25A8C" w:rsidRDefault="00DF3D77" w:rsidP="00DF3D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F3D77">
              <w:rPr>
                <w:rFonts w:ascii="Arial" w:hAnsi="Arial" w:cs="Arial"/>
                <w:sz w:val="22"/>
                <w:szCs w:val="22"/>
              </w:rPr>
              <w:t>Eingeplante Kosten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lang w:val="de-DE"/>
              </w:rPr>
              <w:t xml:space="preserve"> </w:t>
            </w:r>
            <w:r>
              <w:rPr>
                <w:rFonts w:ascii="Arial" w:hAnsi="Arial" w:cs="Arial"/>
                <w:lang w:val="de-DE"/>
              </w:rPr>
              <w:t>16.300,-</w:t>
            </w:r>
            <w:r w:rsidRPr="00DF3D77">
              <w:rPr>
                <w:rFonts w:ascii="Arial" w:hAnsi="Arial" w:cs="Arial"/>
                <w:lang w:val="de-DE"/>
              </w:rPr>
              <w:t xml:space="preserve"> </w:t>
            </w:r>
            <w:r w:rsidRPr="00C50AD6">
              <w:rPr>
                <w:rFonts w:ascii="Segoe UI" w:hAnsi="Segoe UI" w:cs="Segoe UI"/>
                <w:color w:val="0D0D0D"/>
                <w:shd w:val="clear" w:color="auto" w:fill="FFFFFF"/>
              </w:rPr>
              <w:t>€</w:t>
            </w:r>
          </w:p>
        </w:tc>
      </w:tr>
      <w:tr w:rsidR="00427403" w:rsidRPr="00D25A8C" w14:paraId="7DE1B02C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Sachmittel</w:t>
            </w:r>
          </w:p>
        </w:tc>
        <w:tc>
          <w:tcPr>
            <w:tcW w:w="6946" w:type="dxa"/>
          </w:tcPr>
          <w:p w14:paraId="3282E902" w14:textId="77777777" w:rsidR="00427403" w:rsidRDefault="00DF3D77" w:rsidP="00D25A8C">
            <w:pPr>
              <w:spacing w:line="276" w:lineRule="auto"/>
              <w:rPr>
                <w:rFonts w:ascii="Arial" w:hAnsi="Arial" w:cs="Arial"/>
                <w:color w:val="0D0D0D"/>
                <w:sz w:val="22"/>
                <w:szCs w:val="22"/>
                <w:shd w:val="clear" w:color="auto" w:fill="FFFFFF"/>
              </w:rPr>
            </w:pPr>
            <w:r w:rsidRPr="00DF3D77">
              <w:rPr>
                <w:rFonts w:ascii="Arial" w:hAnsi="Arial" w:cs="Arial"/>
                <w:color w:val="0D0D0D"/>
                <w:sz w:val="22"/>
                <w:szCs w:val="22"/>
                <w:shd w:val="clear" w:color="auto" w:fill="FFFFFF"/>
              </w:rPr>
              <w:t>Hardware-Ausstattung</w:t>
            </w:r>
            <w:r w:rsidRPr="00DF3D77">
              <w:rPr>
                <w:rFonts w:ascii="Arial" w:hAnsi="Arial" w:cs="Arial"/>
                <w:color w:val="0D0D0D"/>
                <w:sz w:val="22"/>
                <w:szCs w:val="22"/>
                <w:shd w:val="clear" w:color="auto" w:fill="FFFFFF"/>
              </w:rPr>
              <w:t xml:space="preserve"> und Software-Lizenzen</w:t>
            </w:r>
          </w:p>
          <w:p w14:paraId="52E031C2" w14:textId="583527FF" w:rsidR="00DF3D77" w:rsidRPr="00DF3D77" w:rsidRDefault="00DF3D7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F3D77">
              <w:rPr>
                <w:rFonts w:ascii="Arial" w:hAnsi="Arial" w:cs="Arial"/>
                <w:sz w:val="22"/>
                <w:szCs w:val="22"/>
              </w:rPr>
              <w:t>Eingeplante Kosten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lang w:val="de-DE"/>
              </w:rPr>
              <w:t xml:space="preserve"> </w:t>
            </w:r>
            <w:r>
              <w:rPr>
                <w:rFonts w:ascii="Arial" w:hAnsi="Arial" w:cs="Arial"/>
                <w:lang w:val="de-DE"/>
              </w:rPr>
              <w:t>2.000</w:t>
            </w:r>
            <w:r>
              <w:rPr>
                <w:rFonts w:ascii="Arial" w:hAnsi="Arial" w:cs="Arial"/>
                <w:lang w:val="de-DE"/>
              </w:rPr>
              <w:t>,-</w:t>
            </w:r>
            <w:r w:rsidRPr="00DF3D77">
              <w:rPr>
                <w:rFonts w:ascii="Arial" w:hAnsi="Arial" w:cs="Arial"/>
                <w:lang w:val="de-DE"/>
              </w:rPr>
              <w:t xml:space="preserve"> </w:t>
            </w:r>
            <w:r w:rsidRPr="00C50AD6">
              <w:rPr>
                <w:rFonts w:ascii="Segoe UI" w:hAnsi="Segoe UI" w:cs="Segoe UI"/>
                <w:color w:val="0D0D0D"/>
                <w:shd w:val="clear" w:color="auto" w:fill="FFFFFF"/>
              </w:rPr>
              <w:t>€</w:t>
            </w:r>
          </w:p>
        </w:tc>
      </w:tr>
      <w:tr w:rsidR="00427403" w:rsidRPr="00D25A8C" w14:paraId="1BC1E972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79258DCE" w14:textId="2662C827" w:rsidR="00427403" w:rsidRDefault="007B2FD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ins w:id="0" w:author="admin" w:date="2025-02-11T10:02:00Z">
              <w:r>
                <w:rPr>
                  <w:rFonts w:ascii="Arial" w:hAnsi="Arial" w:cs="Arial"/>
                  <w:noProof/>
                  <w:sz w:val="22"/>
                  <w:szCs w:val="22"/>
                  <w:lang w:val="de-DE" w:eastAsia="de-DE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36A55297" wp14:editId="20831549">
                        <wp:simplePos x="0" y="0"/>
                        <wp:positionH relativeFrom="column">
                          <wp:posOffset>2110105</wp:posOffset>
                        </wp:positionH>
                        <wp:positionV relativeFrom="paragraph">
                          <wp:posOffset>1007110</wp:posOffset>
                        </wp:positionV>
                        <wp:extent cx="1495425" cy="333375"/>
                        <wp:effectExtent l="0" t="0" r="28575" b="28575"/>
                        <wp:wrapNone/>
                        <wp:docPr id="8" name="Полилиния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495425" cy="333375"/>
                                </a:xfrm>
                                <a:custGeom>
                                  <a:avLst/>
                                  <a:gdLst>
                                    <a:gd name="connsiteX0" fmla="*/ 591869 w 2153969"/>
                                    <a:gd name="connsiteY0" fmla="*/ 923925 h 1630817"/>
                                    <a:gd name="connsiteX1" fmla="*/ 429944 w 2153969"/>
                                    <a:gd name="connsiteY1" fmla="*/ 1143000 h 1630817"/>
                                    <a:gd name="connsiteX2" fmla="*/ 353744 w 2153969"/>
                                    <a:gd name="connsiteY2" fmla="*/ 1238250 h 1630817"/>
                                    <a:gd name="connsiteX3" fmla="*/ 287069 w 2153969"/>
                                    <a:gd name="connsiteY3" fmla="*/ 1304925 h 1630817"/>
                                    <a:gd name="connsiteX4" fmla="*/ 248969 w 2153969"/>
                                    <a:gd name="connsiteY4" fmla="*/ 1371600 h 1630817"/>
                                    <a:gd name="connsiteX5" fmla="*/ 210869 w 2153969"/>
                                    <a:gd name="connsiteY5" fmla="*/ 1419225 h 1630817"/>
                                    <a:gd name="connsiteX6" fmla="*/ 201344 w 2153969"/>
                                    <a:gd name="connsiteY6" fmla="*/ 1466850 h 1630817"/>
                                    <a:gd name="connsiteX7" fmla="*/ 115619 w 2153969"/>
                                    <a:gd name="connsiteY7" fmla="*/ 1552575 h 1630817"/>
                                    <a:gd name="connsiteX8" fmla="*/ 67994 w 2153969"/>
                                    <a:gd name="connsiteY8" fmla="*/ 1581150 h 1630817"/>
                                    <a:gd name="connsiteX9" fmla="*/ 29894 w 2153969"/>
                                    <a:gd name="connsiteY9" fmla="*/ 1609725 h 1630817"/>
                                    <a:gd name="connsiteX10" fmla="*/ 1319 w 2153969"/>
                                    <a:gd name="connsiteY10" fmla="*/ 1628775 h 1630817"/>
                                    <a:gd name="connsiteX11" fmla="*/ 210869 w 2153969"/>
                                    <a:gd name="connsiteY11" fmla="*/ 1457325 h 1630817"/>
                                    <a:gd name="connsiteX12" fmla="*/ 287069 w 2153969"/>
                                    <a:gd name="connsiteY12" fmla="*/ 1390650 h 1630817"/>
                                    <a:gd name="connsiteX13" fmla="*/ 534719 w 2153969"/>
                                    <a:gd name="connsiteY13" fmla="*/ 1266825 h 1630817"/>
                                    <a:gd name="connsiteX14" fmla="*/ 620444 w 2153969"/>
                                    <a:gd name="connsiteY14" fmla="*/ 1238250 h 1630817"/>
                                    <a:gd name="connsiteX15" fmla="*/ 639494 w 2153969"/>
                                    <a:gd name="connsiteY15" fmla="*/ 1209675 h 1630817"/>
                                    <a:gd name="connsiteX16" fmla="*/ 658544 w 2153969"/>
                                    <a:gd name="connsiteY16" fmla="*/ 1133475 h 1630817"/>
                                    <a:gd name="connsiteX17" fmla="*/ 677594 w 2153969"/>
                                    <a:gd name="connsiteY17" fmla="*/ 981075 h 1630817"/>
                                    <a:gd name="connsiteX18" fmla="*/ 734744 w 2153969"/>
                                    <a:gd name="connsiteY18" fmla="*/ 771525 h 1630817"/>
                                    <a:gd name="connsiteX19" fmla="*/ 934769 w 2153969"/>
                                    <a:gd name="connsiteY19" fmla="*/ 400050 h 1630817"/>
                                    <a:gd name="connsiteX20" fmla="*/ 991919 w 2153969"/>
                                    <a:gd name="connsiteY20" fmla="*/ 238125 h 1630817"/>
                                    <a:gd name="connsiteX21" fmla="*/ 1039544 w 2153969"/>
                                    <a:gd name="connsiteY21" fmla="*/ 142875 h 1630817"/>
                                    <a:gd name="connsiteX22" fmla="*/ 1077644 w 2153969"/>
                                    <a:gd name="connsiteY22" fmla="*/ 38100 h 1630817"/>
                                    <a:gd name="connsiteX23" fmla="*/ 1087169 w 2153969"/>
                                    <a:gd name="connsiteY23" fmla="*/ 0 h 1630817"/>
                                    <a:gd name="connsiteX24" fmla="*/ 1115744 w 2153969"/>
                                    <a:gd name="connsiteY24" fmla="*/ 38100 h 1630817"/>
                                    <a:gd name="connsiteX25" fmla="*/ 1134794 w 2153969"/>
                                    <a:gd name="connsiteY25" fmla="*/ 152400 h 1630817"/>
                                    <a:gd name="connsiteX26" fmla="*/ 1144319 w 2153969"/>
                                    <a:gd name="connsiteY26" fmla="*/ 323850 h 1630817"/>
                                    <a:gd name="connsiteX27" fmla="*/ 1153844 w 2153969"/>
                                    <a:gd name="connsiteY27" fmla="*/ 733425 h 1630817"/>
                                    <a:gd name="connsiteX28" fmla="*/ 1182419 w 2153969"/>
                                    <a:gd name="connsiteY28" fmla="*/ 723900 h 1630817"/>
                                    <a:gd name="connsiteX29" fmla="*/ 1115744 w 2153969"/>
                                    <a:gd name="connsiteY29" fmla="*/ 733425 h 1630817"/>
                                    <a:gd name="connsiteX30" fmla="*/ 610919 w 2153969"/>
                                    <a:gd name="connsiteY30" fmla="*/ 923925 h 1630817"/>
                                    <a:gd name="connsiteX31" fmla="*/ 439469 w 2153969"/>
                                    <a:gd name="connsiteY31" fmla="*/ 981075 h 1630817"/>
                                    <a:gd name="connsiteX32" fmla="*/ 220394 w 2153969"/>
                                    <a:gd name="connsiteY32" fmla="*/ 1057275 h 1630817"/>
                                    <a:gd name="connsiteX33" fmla="*/ 134669 w 2153969"/>
                                    <a:gd name="connsiteY33" fmla="*/ 1085850 h 1630817"/>
                                    <a:gd name="connsiteX34" fmla="*/ 658544 w 2153969"/>
                                    <a:gd name="connsiteY34" fmla="*/ 895350 h 1630817"/>
                                    <a:gd name="connsiteX35" fmla="*/ 1363394 w 2153969"/>
                                    <a:gd name="connsiteY35" fmla="*/ 762000 h 1630817"/>
                                    <a:gd name="connsiteX36" fmla="*/ 1468169 w 2153969"/>
                                    <a:gd name="connsiteY36" fmla="*/ 752475 h 1630817"/>
                                    <a:gd name="connsiteX37" fmla="*/ 1839644 w 2153969"/>
                                    <a:gd name="connsiteY37" fmla="*/ 704850 h 1630817"/>
                                    <a:gd name="connsiteX38" fmla="*/ 2087294 w 2153969"/>
                                    <a:gd name="connsiteY38" fmla="*/ 647700 h 1630817"/>
                                    <a:gd name="connsiteX39" fmla="*/ 2153969 w 2153969"/>
                                    <a:gd name="connsiteY39" fmla="*/ 638175 h 1630817"/>
                                    <a:gd name="connsiteX40" fmla="*/ 2049194 w 2153969"/>
                                    <a:gd name="connsiteY40" fmla="*/ 714375 h 1630817"/>
                                    <a:gd name="connsiteX41" fmla="*/ 1858694 w 2153969"/>
                                    <a:gd name="connsiteY41" fmla="*/ 828675 h 1630817"/>
                                    <a:gd name="connsiteX42" fmla="*/ 1782494 w 2153969"/>
                                    <a:gd name="connsiteY42" fmla="*/ 857250 h 1630817"/>
                                    <a:gd name="connsiteX43" fmla="*/ 1725344 w 2153969"/>
                                    <a:gd name="connsiteY43" fmla="*/ 885825 h 1630817"/>
                                    <a:gd name="connsiteX44" fmla="*/ 1677719 w 2153969"/>
                                    <a:gd name="connsiteY44" fmla="*/ 904875 h 1630817"/>
                                    <a:gd name="connsiteX45" fmla="*/ 1677719 w 2153969"/>
                                    <a:gd name="connsiteY45" fmla="*/ 914400 h 1630817"/>
                                    <a:gd name="connsiteX46" fmla="*/ 1611044 w 2153969"/>
                                    <a:gd name="connsiteY46" fmla="*/ 981075 h 1630817"/>
                                    <a:gd name="connsiteX47" fmla="*/ 1553894 w 2153969"/>
                                    <a:gd name="connsiteY47" fmla="*/ 1019175 h 1630817"/>
                                    <a:gd name="connsiteX48" fmla="*/ 1506269 w 2153969"/>
                                    <a:gd name="connsiteY48" fmla="*/ 1076325 h 1630817"/>
                                    <a:gd name="connsiteX49" fmla="*/ 1544369 w 2153969"/>
                                    <a:gd name="connsiteY49" fmla="*/ 914400 h 1630817"/>
                                    <a:gd name="connsiteX50" fmla="*/ 1582469 w 2153969"/>
                                    <a:gd name="connsiteY50" fmla="*/ 781050 h 1630817"/>
                                    <a:gd name="connsiteX51" fmla="*/ 1601519 w 2153969"/>
                                    <a:gd name="connsiteY51" fmla="*/ 695325 h 1630817"/>
                                    <a:gd name="connsiteX52" fmla="*/ 1611044 w 2153969"/>
                                    <a:gd name="connsiteY52" fmla="*/ 638175 h 1630817"/>
                                    <a:gd name="connsiteX53" fmla="*/ 1553894 w 2153969"/>
                                    <a:gd name="connsiteY53" fmla="*/ 676275 h 1630817"/>
                                    <a:gd name="connsiteX54" fmla="*/ 1487219 w 2153969"/>
                                    <a:gd name="connsiteY54" fmla="*/ 742950 h 1630817"/>
                                    <a:gd name="connsiteX55" fmla="*/ 1363394 w 2153969"/>
                                    <a:gd name="connsiteY55" fmla="*/ 876300 h 1630817"/>
                                    <a:gd name="connsiteX56" fmla="*/ 1306244 w 2153969"/>
                                    <a:gd name="connsiteY56" fmla="*/ 923925 h 1630817"/>
                                    <a:gd name="connsiteX57" fmla="*/ 1277669 w 2153969"/>
                                    <a:gd name="connsiteY57" fmla="*/ 933450 h 1630817"/>
                                    <a:gd name="connsiteX58" fmla="*/ 1230044 w 2153969"/>
                                    <a:gd name="connsiteY58" fmla="*/ 1000125 h 1630817"/>
                                    <a:gd name="connsiteX59" fmla="*/ 1210994 w 2153969"/>
                                    <a:gd name="connsiteY59" fmla="*/ 1038225 h 16308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</a:cxnLst>
                                  <a:rect l="l" t="t" r="r" b="b"/>
                                  <a:pathLst>
                                    <a:path w="2153969" h="1630817">
                                      <a:moveTo>
                                        <a:pt x="591869" y="923925"/>
                                      </a:moveTo>
                                      <a:cubicBezTo>
                                        <a:pt x="537894" y="996950"/>
                                        <a:pt x="484779" y="1070618"/>
                                        <a:pt x="429944" y="1143000"/>
                                      </a:cubicBezTo>
                                      <a:cubicBezTo>
                                        <a:pt x="405391" y="1175410"/>
                                        <a:pt x="382495" y="1209499"/>
                                        <a:pt x="353744" y="1238250"/>
                                      </a:cubicBezTo>
                                      <a:cubicBezTo>
                                        <a:pt x="331519" y="1260475"/>
                                        <a:pt x="306488" y="1280210"/>
                                        <a:pt x="287069" y="1304925"/>
                                      </a:cubicBezTo>
                                      <a:cubicBezTo>
                                        <a:pt x="271254" y="1325053"/>
                                        <a:pt x="263168" y="1350301"/>
                                        <a:pt x="248969" y="1371600"/>
                                      </a:cubicBezTo>
                                      <a:cubicBezTo>
                                        <a:pt x="237692" y="1388516"/>
                                        <a:pt x="223569" y="1403350"/>
                                        <a:pt x="210869" y="1419225"/>
                                      </a:cubicBezTo>
                                      <a:cubicBezTo>
                                        <a:pt x="207694" y="1435100"/>
                                        <a:pt x="209019" y="1452596"/>
                                        <a:pt x="201344" y="1466850"/>
                                      </a:cubicBezTo>
                                      <a:cubicBezTo>
                                        <a:pt x="139758" y="1581223"/>
                                        <a:pt x="173812" y="1523478"/>
                                        <a:pt x="115619" y="1552575"/>
                                      </a:cubicBezTo>
                                      <a:cubicBezTo>
                                        <a:pt x="99060" y="1560854"/>
                                        <a:pt x="83398" y="1570881"/>
                                        <a:pt x="67994" y="1581150"/>
                                      </a:cubicBezTo>
                                      <a:cubicBezTo>
                                        <a:pt x="54785" y="1589956"/>
                                        <a:pt x="42812" y="1600498"/>
                                        <a:pt x="29894" y="1609725"/>
                                      </a:cubicBezTo>
                                      <a:cubicBezTo>
                                        <a:pt x="20579" y="1616379"/>
                                        <a:pt x="-6219" y="1637390"/>
                                        <a:pt x="1319" y="1628775"/>
                                      </a:cubicBezTo>
                                      <a:cubicBezTo>
                                        <a:pt x="114083" y="1499902"/>
                                        <a:pt x="74368" y="1559701"/>
                                        <a:pt x="210869" y="1457325"/>
                                      </a:cubicBezTo>
                                      <a:cubicBezTo>
                                        <a:pt x="237870" y="1437075"/>
                                        <a:pt x="259708" y="1410411"/>
                                        <a:pt x="287069" y="1390650"/>
                                      </a:cubicBezTo>
                                      <a:cubicBezTo>
                                        <a:pt x="386320" y="1318968"/>
                                        <a:pt x="413609" y="1327380"/>
                                        <a:pt x="534719" y="1266825"/>
                                      </a:cubicBezTo>
                                      <a:cubicBezTo>
                                        <a:pt x="587299" y="1240535"/>
                                        <a:pt x="558896" y="1250560"/>
                                        <a:pt x="620444" y="1238250"/>
                                      </a:cubicBezTo>
                                      <a:cubicBezTo>
                                        <a:pt x="626794" y="1228725"/>
                                        <a:pt x="635582" y="1220433"/>
                                        <a:pt x="639494" y="1209675"/>
                                      </a:cubicBezTo>
                                      <a:cubicBezTo>
                                        <a:pt x="648441" y="1185070"/>
                                        <a:pt x="654240" y="1159300"/>
                                        <a:pt x="658544" y="1133475"/>
                                      </a:cubicBezTo>
                                      <a:cubicBezTo>
                                        <a:pt x="677472" y="1019909"/>
                                        <a:pt x="659279" y="1136750"/>
                                        <a:pt x="677594" y="981075"/>
                                      </a:cubicBezTo>
                                      <a:cubicBezTo>
                                        <a:pt x="686910" y="901886"/>
                                        <a:pt x="696361" y="852556"/>
                                        <a:pt x="734744" y="771525"/>
                                      </a:cubicBezTo>
                                      <a:cubicBezTo>
                                        <a:pt x="853625" y="520553"/>
                                        <a:pt x="843326" y="615595"/>
                                        <a:pt x="934769" y="400050"/>
                                      </a:cubicBezTo>
                                      <a:cubicBezTo>
                                        <a:pt x="957123" y="347358"/>
                                        <a:pt x="970323" y="291133"/>
                                        <a:pt x="991919" y="238125"/>
                                      </a:cubicBezTo>
                                      <a:cubicBezTo>
                                        <a:pt x="1005312" y="205251"/>
                                        <a:pt x="1024533" y="175042"/>
                                        <a:pt x="1039544" y="142875"/>
                                      </a:cubicBezTo>
                                      <a:cubicBezTo>
                                        <a:pt x="1052269" y="115608"/>
                                        <a:pt x="1069375" y="65665"/>
                                        <a:pt x="1077644" y="38100"/>
                                      </a:cubicBezTo>
                                      <a:cubicBezTo>
                                        <a:pt x="1081406" y="25561"/>
                                        <a:pt x="1083994" y="12700"/>
                                        <a:pt x="1087169" y="0"/>
                                      </a:cubicBezTo>
                                      <a:cubicBezTo>
                                        <a:pt x="1096694" y="12700"/>
                                        <a:pt x="1109297" y="23593"/>
                                        <a:pt x="1115744" y="38100"/>
                                      </a:cubicBezTo>
                                      <a:cubicBezTo>
                                        <a:pt x="1121608" y="51295"/>
                                        <a:pt x="1134162" y="147973"/>
                                        <a:pt x="1134794" y="152400"/>
                                      </a:cubicBezTo>
                                      <a:cubicBezTo>
                                        <a:pt x="1137969" y="209550"/>
                                        <a:pt x="1142443" y="266643"/>
                                        <a:pt x="1144319" y="323850"/>
                                      </a:cubicBezTo>
                                      <a:cubicBezTo>
                                        <a:pt x="1148794" y="460339"/>
                                        <a:pt x="1140897" y="597478"/>
                                        <a:pt x="1153844" y="733425"/>
                                      </a:cubicBezTo>
                                      <a:cubicBezTo>
                                        <a:pt x="1154796" y="743420"/>
                                        <a:pt x="1192459" y="723900"/>
                                        <a:pt x="1182419" y="723900"/>
                                      </a:cubicBezTo>
                                      <a:cubicBezTo>
                                        <a:pt x="1159968" y="723900"/>
                                        <a:pt x="1137969" y="730250"/>
                                        <a:pt x="1115744" y="733425"/>
                                      </a:cubicBezTo>
                                      <a:cubicBezTo>
                                        <a:pt x="877444" y="835553"/>
                                        <a:pt x="984452" y="792861"/>
                                        <a:pt x="610919" y="923925"/>
                                      </a:cubicBezTo>
                                      <a:cubicBezTo>
                                        <a:pt x="554075" y="943870"/>
                                        <a:pt x="495076" y="957905"/>
                                        <a:pt x="439469" y="981075"/>
                                      </a:cubicBezTo>
                                      <a:cubicBezTo>
                                        <a:pt x="253213" y="1058682"/>
                                        <a:pt x="398791" y="1003756"/>
                                        <a:pt x="220394" y="1057275"/>
                                      </a:cubicBezTo>
                                      <a:cubicBezTo>
                                        <a:pt x="191544" y="1065930"/>
                                        <a:pt x="106703" y="1097037"/>
                                        <a:pt x="134669" y="1085850"/>
                                      </a:cubicBezTo>
                                      <a:cubicBezTo>
                                        <a:pt x="295325" y="1021588"/>
                                        <a:pt x="492157" y="937448"/>
                                        <a:pt x="658544" y="895350"/>
                                      </a:cubicBezTo>
                                      <a:cubicBezTo>
                                        <a:pt x="894842" y="835564"/>
                                        <a:pt x="1124315" y="791885"/>
                                        <a:pt x="1363394" y="762000"/>
                                      </a:cubicBezTo>
                                      <a:cubicBezTo>
                                        <a:pt x="1398192" y="757650"/>
                                        <a:pt x="1433350" y="756653"/>
                                        <a:pt x="1468169" y="752475"/>
                                      </a:cubicBezTo>
                                      <a:cubicBezTo>
                                        <a:pt x="1592118" y="737601"/>
                                        <a:pt x="1716204" y="723482"/>
                                        <a:pt x="1839644" y="704850"/>
                                      </a:cubicBezTo>
                                      <a:cubicBezTo>
                                        <a:pt x="1950280" y="688150"/>
                                        <a:pt x="1981690" y="669932"/>
                                        <a:pt x="2087294" y="647700"/>
                                      </a:cubicBezTo>
                                      <a:cubicBezTo>
                                        <a:pt x="2109263" y="643075"/>
                                        <a:pt x="2131744" y="641350"/>
                                        <a:pt x="2153969" y="638175"/>
                                      </a:cubicBezTo>
                                      <a:cubicBezTo>
                                        <a:pt x="2132352" y="703027"/>
                                        <a:pt x="2156490" y="653063"/>
                                        <a:pt x="2049194" y="714375"/>
                                      </a:cubicBezTo>
                                      <a:cubicBezTo>
                                        <a:pt x="1961701" y="764371"/>
                                        <a:pt x="1945183" y="787974"/>
                                        <a:pt x="1858694" y="828675"/>
                                      </a:cubicBezTo>
                                      <a:cubicBezTo>
                                        <a:pt x="1834149" y="840226"/>
                                        <a:pt x="1807428" y="846564"/>
                                        <a:pt x="1782494" y="857250"/>
                                      </a:cubicBezTo>
                                      <a:cubicBezTo>
                                        <a:pt x="1762918" y="865640"/>
                                        <a:pt x="1744733" y="877012"/>
                                        <a:pt x="1725344" y="885825"/>
                                      </a:cubicBezTo>
                                      <a:cubicBezTo>
                                        <a:pt x="1709779" y="892900"/>
                                        <a:pt x="1693012" y="897229"/>
                                        <a:pt x="1677719" y="904875"/>
                                      </a:cubicBezTo>
                                      <a:cubicBezTo>
                                        <a:pt x="1603861" y="941804"/>
                                        <a:pt x="1670673" y="916749"/>
                                        <a:pt x="1677719" y="914400"/>
                                      </a:cubicBezTo>
                                      <a:cubicBezTo>
                                        <a:pt x="1655494" y="936625"/>
                                        <a:pt x="1635038" y="960772"/>
                                        <a:pt x="1611044" y="981075"/>
                                      </a:cubicBezTo>
                                      <a:cubicBezTo>
                                        <a:pt x="1593566" y="995864"/>
                                        <a:pt x="1570083" y="1002986"/>
                                        <a:pt x="1553894" y="1019175"/>
                                      </a:cubicBezTo>
                                      <a:cubicBezTo>
                                        <a:pt x="1457216" y="1115853"/>
                                        <a:pt x="1605117" y="1010427"/>
                                        <a:pt x="1506269" y="1076325"/>
                                      </a:cubicBezTo>
                                      <a:cubicBezTo>
                                        <a:pt x="1520519" y="1005077"/>
                                        <a:pt x="1519090" y="1008293"/>
                                        <a:pt x="1544369" y="914400"/>
                                      </a:cubicBezTo>
                                      <a:cubicBezTo>
                                        <a:pt x="1556387" y="869761"/>
                                        <a:pt x="1570800" y="825782"/>
                                        <a:pt x="1582469" y="781050"/>
                                      </a:cubicBezTo>
                                      <a:cubicBezTo>
                                        <a:pt x="1589858" y="752726"/>
                                        <a:pt x="1595778" y="724029"/>
                                        <a:pt x="1601519" y="695325"/>
                                      </a:cubicBezTo>
                                      <a:cubicBezTo>
                                        <a:pt x="1605307" y="676387"/>
                                        <a:pt x="1628975" y="645348"/>
                                        <a:pt x="1611044" y="638175"/>
                                      </a:cubicBezTo>
                                      <a:cubicBezTo>
                                        <a:pt x="1589786" y="629672"/>
                                        <a:pt x="1571372" y="661486"/>
                                        <a:pt x="1553894" y="676275"/>
                                      </a:cubicBezTo>
                                      <a:cubicBezTo>
                                        <a:pt x="1529900" y="696578"/>
                                        <a:pt x="1507916" y="719296"/>
                                        <a:pt x="1487219" y="742950"/>
                                      </a:cubicBezTo>
                                      <a:cubicBezTo>
                                        <a:pt x="1332120" y="920206"/>
                                        <a:pt x="1498496" y="756209"/>
                                        <a:pt x="1363394" y="876300"/>
                                      </a:cubicBezTo>
                                      <a:cubicBezTo>
                                        <a:pt x="1336310" y="900375"/>
                                        <a:pt x="1337881" y="908107"/>
                                        <a:pt x="1306244" y="923925"/>
                                      </a:cubicBezTo>
                                      <a:cubicBezTo>
                                        <a:pt x="1297264" y="928415"/>
                                        <a:pt x="1287194" y="930275"/>
                                        <a:pt x="1277669" y="933450"/>
                                      </a:cubicBezTo>
                                      <a:cubicBezTo>
                                        <a:pt x="1205271" y="1005848"/>
                                        <a:pt x="1260453" y="939307"/>
                                        <a:pt x="1230044" y="1000125"/>
                                      </a:cubicBezTo>
                                      <a:cubicBezTo>
                                        <a:pt x="1209233" y="1041747"/>
                                        <a:pt x="1210994" y="1014366"/>
                                        <a:pt x="1210994" y="1038225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328DD40" id="Полилиния 8" o:spid="_x0000_s1026" style="position:absolute;margin-left:166.15pt;margin-top:79.3pt;width:117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3969,163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" path="m591869,923925v-53975,73025,-107090,146693,-161925,219075c405391,1175410,382495,1209499,353744,1238250v-22225,22225,-47256,41960,-66675,66675c271254,1325053,263168,1350301,248969,1371600v-11277,16916,-25400,31750,-38100,47625c207694,1435100,209019,1452596,201344,1466850v-61586,114373,-27532,56628,-85725,85725c99060,1560854,83398,1570881,67994,1581150v-13209,8806,-25182,19348,-38100,28575c20579,1616379,-6219,1637390,1319,1628775v112764,-128873,73049,-69074,209550,-171450c237870,1437075,259708,1410411,287069,1390650v99251,-71682,126540,-63270,247650,-123825c587299,1240535,558896,1250560,620444,1238250v6350,-9525,15138,-17817,19050,-28575c648441,1185070,654240,1159300,658544,1133475v18928,-113566,735,3275,19050,-152400c686910,901886,696361,852556,734744,771525,853625,520553,843326,615595,934769,400050v22354,-52692,35554,-108917,57150,-161925c1005312,205251,1024533,175042,1039544,142875v12725,-27267,29831,-77210,38100,-104775c1081406,25561,1083994,12700,1087169,v9525,12700,22128,23593,28575,38100c1121608,51295,1134162,147973,1134794,152400v3175,57150,7649,114243,9525,171450c1148794,460339,1140897,597478,1153844,733425v952,9995,38615,-9525,28575,-9525c1159968,723900,1137969,730250,1115744,733425,877444,835553,984452,792861,610919,923925v-56844,19945,-115843,33980,-171450,57150c253213,1058682,398791,1003756,220394,1057275v-28850,8655,-113691,39762,-85725,28575c295325,1021588,492157,937448,658544,895350,894842,835564,1124315,791885,1363394,762000v34798,-4350,69956,-5347,104775,-9525c1592118,737601,1716204,723482,1839644,704850v110636,-16700,142046,-34918,247650,-57150c2109263,643075,2131744,641350,2153969,638175v-21617,64852,2521,14888,-104775,76200c1961701,764371,1945183,787974,1858694,828675v-24545,11551,-51266,17889,-76200,28575c1762918,865640,1744733,877012,1725344,885825v-15565,7075,-32332,11404,-47625,19050c1603861,941804,1670673,916749,1677719,914400v-22225,22225,-42681,46372,-66675,66675c1593566,995864,1570083,1002986,1553894,1019175v-96678,96678,51223,-8748,-47625,57150c1520519,1005077,1519090,1008293,1544369,914400v12018,-44639,26431,-88618,38100,-133350c1589858,752726,1595778,724029,1601519,695325v3788,-18938,27456,-49977,9525,-57150c1589786,629672,1571372,661486,1553894,676275v-23994,20303,-45978,43021,-66675,66675c1332120,920206,1498496,756209,1363394,876300v-27084,24075,-25513,31807,-57150,47625c1297264,928415,1287194,930275,1277669,933450v-72398,72398,-17216,5857,-47625,66675c1209233,1041747,1210994,1014366,1210994,1038225e" filled="f" strokecolor="black [3040]">
                        <v:path arrowok="t" o:connecttype="custom" o:connectlocs="410914,188871;298495,233654;245592,253126;199302,266755;172850,280385;146399,290121;139786,299857;80270,317381;47206,323222;20754,329063;916,332958;146399,297909;199302,284280;371237,258967;430752,253126;443978,247284;457204,231707;470430,200553;510107,157717;648977,81779;688655,48678;721719,29207;748170,7788;754783,0;774622,7788;787848,31154;794460,66202;801073,149928;820912,147981;774622,149928;424140,188871;305108,200553;153012,216130;93496,221972;457204,183029;946557,155770;1019298,153823;1277200,144087;1449135,132404;1495425,130457;1422683,146034;1290426,169399;1237523,175241;1197846,181082;1164781,184976;1164781,186924;1118491,200553;1078814,208342;1045750,220025;1072201,186924;1098653,159664;1111878,142140;1118491,130457;1078814,138246;1032524,151875;946557,179135;906879,188871;887041,190818;853976,204448;840751,212236" o:connectangles="0,0,0,0,0,0,0,0,0,0,0,0,0,0,0,0,0,0,0,0,0,0,0,0,0,0,0,0,0,0,0,0,0,0,0,0,0,0,0,0,0,0,0,0,0,0,0,0,0,0,0,0,0,0,0,0,0,0,0,0"/>
                      </v:shape>
                    </w:pict>
                  </mc:Fallback>
                </mc:AlternateContent>
              </w:r>
            </w:ins>
            <w:r w:rsidR="00272E95"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946" w:type="dxa"/>
          </w:tcPr>
          <w:p w14:paraId="30BE1E69" w14:textId="3321369C" w:rsidR="00427403" w:rsidRDefault="00DF3D77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MacAPPLE GmbH </w:t>
            </w:r>
          </w:p>
        </w:tc>
      </w:tr>
      <w:tr w:rsidR="00427403" w:rsidRPr="00D25A8C" w14:paraId="01BFC550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946" w:type="dxa"/>
          </w:tcPr>
          <w:p w14:paraId="10D9773B" w14:textId="329E0D9E" w:rsidR="00427403" w:rsidRDefault="00DF3D77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 Shelest</w:t>
            </w:r>
          </w:p>
        </w:tc>
      </w:tr>
      <w:tr w:rsidR="00427403" w:rsidRPr="00D25A8C" w14:paraId="2232B689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946" w:type="dxa"/>
          </w:tcPr>
          <w:p w14:paraId="0E27A6B2" w14:textId="7D1B9354" w:rsidR="00427403" w:rsidRDefault="00DF3D7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F3D77">
              <w:rPr>
                <w:rFonts w:ascii="Arial" w:hAnsi="Arial" w:cs="Arial"/>
                <w:sz w:val="22"/>
                <w:szCs w:val="22"/>
              </w:rPr>
              <w:t>Vincent Meiler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F3D77">
              <w:rPr>
                <w:rFonts w:ascii="Arial" w:hAnsi="Arial" w:cs="Arial"/>
                <w:sz w:val="22"/>
                <w:szCs w:val="22"/>
              </w:rPr>
              <w:t>Jonathan Yildiz</w:t>
            </w:r>
          </w:p>
        </w:tc>
      </w:tr>
      <w:tr w:rsidR="00427403" w:rsidRPr="00D25A8C" w14:paraId="313E9B64" w14:textId="77777777" w:rsidTr="002105D6">
        <w:tc>
          <w:tcPr>
            <w:tcW w:w="2518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946" w:type="dxa"/>
          </w:tcPr>
          <w:p w14:paraId="569E7E7F" w14:textId="5CA6656A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68D7B95" w14:textId="2CCAE86F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F43B3FA" w14:textId="77777777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26A3860E" w14:textId="172121F9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</w:t>
            </w:r>
          </w:p>
          <w:p w14:paraId="4204124B" w14:textId="0A01FC35" w:rsidR="002105D6" w:rsidRDefault="002105D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Projektauftraggeber</w:t>
            </w:r>
          </w:p>
        </w:tc>
      </w:tr>
    </w:tbl>
    <w:p w14:paraId="4D45BB9D" w14:textId="77777777" w:rsidR="00D25A8C" w:rsidRPr="00D25A8C" w:rsidRDefault="00D25A8C" w:rsidP="00645E5C">
      <w:pPr>
        <w:spacing w:line="276" w:lineRule="auto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80702" w14:textId="77777777" w:rsidR="006F2FC0" w:rsidRDefault="006F2FC0" w:rsidP="00546691">
      <w:r>
        <w:separator/>
      </w:r>
    </w:p>
  </w:endnote>
  <w:endnote w:type="continuationSeparator" w:id="0">
    <w:p w14:paraId="0C6396F7" w14:textId="77777777" w:rsidR="006F2FC0" w:rsidRDefault="006F2FC0" w:rsidP="0054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8C157" w14:textId="77777777" w:rsidR="006F2FC0" w:rsidRDefault="006F2FC0" w:rsidP="00546691">
      <w:r>
        <w:separator/>
      </w:r>
    </w:p>
  </w:footnote>
  <w:footnote w:type="continuationSeparator" w:id="0">
    <w:p w14:paraId="795F3CF5" w14:textId="77777777" w:rsidR="006F2FC0" w:rsidRDefault="006F2FC0" w:rsidP="00546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45B0"/>
    <w:multiLevelType w:val="hybridMultilevel"/>
    <w:tmpl w:val="539E3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C30E5"/>
    <w:multiLevelType w:val="hybridMultilevel"/>
    <w:tmpl w:val="E028F6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11930"/>
    <w:multiLevelType w:val="hybridMultilevel"/>
    <w:tmpl w:val="1E9A6E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51764"/>
    <w:multiLevelType w:val="hybridMultilevel"/>
    <w:tmpl w:val="1E587A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B4655"/>
    <w:multiLevelType w:val="multilevel"/>
    <w:tmpl w:val="DEF2A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842D6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05D6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2E92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46691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5E5C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6F2FC0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B2FDB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1678C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0BC6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B5AE2"/>
    <w:rsid w:val="00BC049B"/>
    <w:rsid w:val="00BC4858"/>
    <w:rsid w:val="00BC4A96"/>
    <w:rsid w:val="00BC7288"/>
    <w:rsid w:val="00BE5BE7"/>
    <w:rsid w:val="00C00D47"/>
    <w:rsid w:val="00C138D2"/>
    <w:rsid w:val="00C211F7"/>
    <w:rsid w:val="00C249E4"/>
    <w:rsid w:val="00C252C6"/>
    <w:rsid w:val="00C30E40"/>
    <w:rsid w:val="00C3621B"/>
    <w:rsid w:val="00C36987"/>
    <w:rsid w:val="00C40481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924BD"/>
    <w:rsid w:val="00DA393B"/>
    <w:rsid w:val="00DA6CDE"/>
    <w:rsid w:val="00DB263B"/>
    <w:rsid w:val="00DB528F"/>
    <w:rsid w:val="00DB76B5"/>
    <w:rsid w:val="00DE127A"/>
    <w:rsid w:val="00DE79EF"/>
    <w:rsid w:val="00DF3D42"/>
    <w:rsid w:val="00DF3D77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2F02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880BC6"/>
    <w:pPr>
      <w:spacing w:before="100" w:beforeAutospacing="1" w:after="100" w:afterAutospacing="1"/>
    </w:pPr>
    <w:rPr>
      <w:lang w:val="de-DE" w:eastAsia="de-DE"/>
    </w:rPr>
  </w:style>
  <w:style w:type="character" w:styleId="a6">
    <w:name w:val="Strong"/>
    <w:basedOn w:val="a0"/>
    <w:uiPriority w:val="22"/>
    <w:qFormat/>
    <w:rsid w:val="00880BC6"/>
    <w:rPr>
      <w:b/>
      <w:bCs/>
    </w:rPr>
  </w:style>
  <w:style w:type="paragraph" w:styleId="a7">
    <w:name w:val="endnote text"/>
    <w:basedOn w:val="a"/>
    <w:link w:val="a8"/>
    <w:semiHidden/>
    <w:unhideWhenUsed/>
    <w:rsid w:val="00546691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semiHidden/>
    <w:rsid w:val="00546691"/>
  </w:style>
  <w:style w:type="character" w:styleId="a9">
    <w:name w:val="endnote reference"/>
    <w:basedOn w:val="a0"/>
    <w:semiHidden/>
    <w:unhideWhenUsed/>
    <w:rsid w:val="00546691"/>
    <w:rPr>
      <w:vertAlign w:val="superscript"/>
    </w:rPr>
  </w:style>
  <w:style w:type="paragraph" w:styleId="aa">
    <w:name w:val="Balloon Text"/>
    <w:basedOn w:val="a"/>
    <w:link w:val="ab"/>
    <w:semiHidden/>
    <w:unhideWhenUsed/>
    <w:rsid w:val="007B2FD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7B2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8EA29-A55D-4AAB-8F51-79E69071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Projektauftrag Vorlage</vt:lpstr>
      <vt:lpstr>Projektauftrag Vorlage</vt:lpstr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 Vorlage</dc:title>
  <dc:subject>Projektmanagement</dc:subject>
  <dc:creator>https://vorla.ch</dc:creator>
  <cp:keywords/>
  <dc:description>https://vorla.ch</dc:description>
  <cp:lastModifiedBy>admin</cp:lastModifiedBy>
  <cp:revision>14</cp:revision>
  <cp:lastPrinted>2019-11-28T19:13:00Z</cp:lastPrinted>
  <dcterms:created xsi:type="dcterms:W3CDTF">2017-03-06T10:57:00Z</dcterms:created>
  <dcterms:modified xsi:type="dcterms:W3CDTF">2025-02-11T09:02:00Z</dcterms:modified>
  <cp:category/>
</cp:coreProperties>
</file>